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63" w:rsidRDefault="008E1063" w:rsidP="008E1063">
      <w:pPr>
        <w:rPr>
          <w:noProof/>
          <w:color w:val="800000"/>
        </w:rPr>
      </w:pPr>
    </w:p>
    <w:p w:rsidR="008E1063" w:rsidRDefault="008E1063" w:rsidP="008E1063">
      <w:pPr>
        <w:rPr>
          <w:noProof/>
          <w:color w:val="800000"/>
        </w:rPr>
      </w:pPr>
    </w:p>
    <w:p w:rsidR="008E1063" w:rsidRDefault="00CE6B61" w:rsidP="008E1063">
      <w:pPr>
        <w:rPr>
          <w:b/>
        </w:rPr>
      </w:pPr>
      <w:r>
        <w:rPr>
          <w:noProof/>
          <w:szCs w:val="22"/>
        </w:rPr>
        <w:drawing>
          <wp:inline distT="0" distB="0" distL="0" distR="0" wp14:anchorId="00202222" wp14:editId="3C3DEBFF">
            <wp:extent cx="2743200" cy="245745"/>
            <wp:effectExtent l="0" t="0" r="0" b="8255"/>
            <wp:docPr id="1" name="Picture 1" descr="CMU_logo_h_RGB_187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U_logo_h_RGB_187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45745"/>
                    </a:xfrm>
                    <a:prstGeom prst="rect">
                      <a:avLst/>
                    </a:prstGeom>
                    <a:noFill/>
                    <a:ln>
                      <a:noFill/>
                    </a:ln>
                  </pic:spPr>
                </pic:pic>
              </a:graphicData>
            </a:graphic>
          </wp:inline>
        </w:drawing>
      </w:r>
      <w:r w:rsidR="008E1063">
        <w:tab/>
      </w:r>
      <w:r w:rsidR="008E1063">
        <w:tab/>
      </w:r>
      <w:r w:rsidR="008E1063">
        <w:tab/>
      </w:r>
      <w:r w:rsidR="008E1063">
        <w:rPr>
          <w:b/>
        </w:rPr>
        <w:t>Department of Media Relations</w:t>
      </w:r>
    </w:p>
    <w:p w:rsidR="008E1063" w:rsidRDefault="008E1063" w:rsidP="008E1063">
      <w:pPr>
        <w:ind w:left="5760" w:firstLine="720"/>
      </w:pPr>
      <w:r>
        <w:t>Carnegie Mellon University</w:t>
      </w:r>
    </w:p>
    <w:p w:rsidR="008E1063" w:rsidRDefault="008E1063" w:rsidP="008E1063">
      <w:pPr>
        <w:ind w:left="5760" w:firstLine="720"/>
      </w:pPr>
      <w:r>
        <w:t>5000 Forbes Ave.</w:t>
      </w:r>
    </w:p>
    <w:p w:rsidR="008E1063" w:rsidRDefault="008E1063" w:rsidP="008E1063">
      <w:pPr>
        <w:ind w:left="5760" w:firstLine="720"/>
      </w:pPr>
      <w:r>
        <w:t>Pittsburgh, PA 15213</w:t>
      </w:r>
    </w:p>
    <w:p w:rsidR="008E1063" w:rsidRDefault="008E1063" w:rsidP="008E1063">
      <w:pPr>
        <w:ind w:left="5760" w:firstLine="720"/>
      </w:pPr>
      <w:r>
        <w:t>412-268-2900</w:t>
      </w:r>
    </w:p>
    <w:p w:rsidR="008E1063" w:rsidRDefault="008E1063" w:rsidP="008E1063">
      <w:pPr>
        <w:ind w:left="5760" w:firstLine="720"/>
      </w:pPr>
      <w:r>
        <w:t>Fax: 412-268-6929</w:t>
      </w:r>
    </w:p>
    <w:p w:rsidR="008E1063" w:rsidRDefault="008E1063" w:rsidP="008E1063"/>
    <w:p w:rsidR="008E1063" w:rsidRPr="00006EDB" w:rsidRDefault="008E1063" w:rsidP="008E1063">
      <w:pPr>
        <w:tabs>
          <w:tab w:val="left" w:pos="990"/>
        </w:tabs>
      </w:pPr>
      <w:r w:rsidRPr="00006EDB">
        <w:rPr>
          <w:b/>
        </w:rPr>
        <w:t>Contact:</w:t>
      </w:r>
      <w:r w:rsidRPr="00006EDB">
        <w:t xml:space="preserve"> </w:t>
      </w:r>
      <w:r w:rsidR="00752828">
        <w:t>Byron Spice</w:t>
      </w:r>
      <w:r w:rsidRPr="00006EDB">
        <w:tab/>
      </w:r>
      <w:r w:rsidRPr="00006EDB">
        <w:tab/>
      </w:r>
      <w:r w:rsidRPr="00006EDB">
        <w:tab/>
      </w:r>
      <w:r w:rsidRPr="00006EDB">
        <w:tab/>
      </w:r>
      <w:r w:rsidRPr="00006EDB">
        <w:tab/>
      </w:r>
      <w:r w:rsidRPr="00006EDB">
        <w:tab/>
      </w:r>
      <w:r w:rsidRPr="00006EDB">
        <w:tab/>
        <w:t>For immediate release:</w:t>
      </w:r>
    </w:p>
    <w:p w:rsidR="008E1063" w:rsidRPr="00006EDB" w:rsidRDefault="008E1063" w:rsidP="008E1063">
      <w:pPr>
        <w:tabs>
          <w:tab w:val="left" w:pos="990"/>
        </w:tabs>
      </w:pPr>
      <w:r>
        <w:t xml:space="preserve">               </w:t>
      </w:r>
      <w:r w:rsidRPr="00006EDB">
        <w:t>412-268-</w:t>
      </w:r>
      <w:r w:rsidR="00752828">
        <w:t>9068</w:t>
      </w:r>
      <w:r w:rsidRPr="00006EDB">
        <w:tab/>
      </w:r>
      <w:r w:rsidRPr="00006EDB">
        <w:tab/>
      </w:r>
      <w:r w:rsidRPr="00006EDB">
        <w:tab/>
      </w:r>
      <w:r w:rsidRPr="00006EDB">
        <w:tab/>
      </w:r>
      <w:r w:rsidRPr="00006EDB">
        <w:tab/>
      </w:r>
      <w:r w:rsidRPr="00006EDB">
        <w:tab/>
      </w:r>
      <w:r w:rsidR="005A2A2F">
        <w:t>August</w:t>
      </w:r>
      <w:r w:rsidRPr="00006EDB">
        <w:t xml:space="preserve"> </w:t>
      </w:r>
      <w:del w:id="0" w:author="Byron Spice" w:date="2014-08-07T09:10:00Z">
        <w:r w:rsidR="00004D93" w:rsidDel="002B1448">
          <w:delText>xx</w:delText>
        </w:r>
      </w:del>
      <w:ins w:id="1" w:author="Byron Spice" w:date="2014-08-07T09:10:00Z">
        <w:r w:rsidR="002B1448">
          <w:t>7</w:t>
        </w:r>
      </w:ins>
      <w:r w:rsidRPr="00006EDB">
        <w:t>, 201</w:t>
      </w:r>
      <w:r w:rsidR="003E6076">
        <w:t>4</w:t>
      </w:r>
    </w:p>
    <w:p w:rsidR="008E1063" w:rsidRPr="00006EDB" w:rsidRDefault="008E1063" w:rsidP="008E1063">
      <w:pPr>
        <w:tabs>
          <w:tab w:val="left" w:pos="990"/>
        </w:tabs>
      </w:pPr>
      <w:r>
        <w:t xml:space="preserve">               </w:t>
      </w:r>
      <w:hyperlink r:id="rId10" w:history="1">
        <w:r w:rsidR="00752828" w:rsidRPr="00752828">
          <w:rPr>
            <w:rStyle w:val="Hyperlink"/>
          </w:rPr>
          <w:t>bspice@cs.cmu.edu</w:t>
        </w:r>
      </w:hyperlink>
      <w:r w:rsidR="00752828">
        <w:t xml:space="preserve"> </w:t>
      </w:r>
    </w:p>
    <w:p w:rsidR="008E1063" w:rsidRPr="00006EDB" w:rsidRDefault="008E1063" w:rsidP="008E1063">
      <w:pPr>
        <w:tabs>
          <w:tab w:val="left" w:pos="990"/>
        </w:tabs>
        <w:spacing w:line="360" w:lineRule="auto"/>
        <w:jc w:val="center"/>
        <w:rPr>
          <w:b/>
        </w:rPr>
      </w:pPr>
    </w:p>
    <w:p w:rsidR="00C95DFA" w:rsidRDefault="00880340" w:rsidP="008E1063">
      <w:pPr>
        <w:tabs>
          <w:tab w:val="left" w:pos="990"/>
        </w:tabs>
        <w:rPr>
          <w:b/>
        </w:rPr>
      </w:pPr>
      <w:r>
        <w:rPr>
          <w:b/>
        </w:rPr>
        <w:t xml:space="preserve">Carnegie Mellon </w:t>
      </w:r>
      <w:r w:rsidR="00C95DFA">
        <w:rPr>
          <w:b/>
        </w:rPr>
        <w:t xml:space="preserve">Developing Programming Language </w:t>
      </w:r>
    </w:p>
    <w:p w:rsidR="00C95DFA" w:rsidRDefault="00C95DFA" w:rsidP="008E1063">
      <w:pPr>
        <w:tabs>
          <w:tab w:val="left" w:pos="990"/>
        </w:tabs>
        <w:rPr>
          <w:b/>
        </w:rPr>
      </w:pPr>
      <w:r>
        <w:rPr>
          <w:b/>
        </w:rPr>
        <w:t>That Accommodates Multiple Languages in Same Program</w:t>
      </w:r>
    </w:p>
    <w:p w:rsidR="008E1063" w:rsidRPr="00E467F4" w:rsidRDefault="008E1063" w:rsidP="008E1063">
      <w:pPr>
        <w:tabs>
          <w:tab w:val="left" w:pos="990"/>
        </w:tabs>
        <w:rPr>
          <w:i/>
        </w:rPr>
      </w:pPr>
      <w:r>
        <w:rPr>
          <w:b/>
        </w:rPr>
        <w:br/>
      </w:r>
      <w:r w:rsidR="00C95DFA">
        <w:rPr>
          <w:i/>
        </w:rPr>
        <w:t xml:space="preserve">Wyvern </w:t>
      </w:r>
      <w:r w:rsidR="008859AA">
        <w:rPr>
          <w:i/>
        </w:rPr>
        <w:t xml:space="preserve">Language </w:t>
      </w:r>
      <w:r w:rsidR="00C95DFA">
        <w:rPr>
          <w:i/>
        </w:rPr>
        <w:t xml:space="preserve">Protects </w:t>
      </w:r>
      <w:r w:rsidR="008859AA">
        <w:rPr>
          <w:i/>
        </w:rPr>
        <w:t xml:space="preserve">Computers </w:t>
      </w:r>
      <w:r w:rsidR="00C95DFA">
        <w:rPr>
          <w:i/>
        </w:rPr>
        <w:t>From Code Injection Attacks</w:t>
      </w:r>
    </w:p>
    <w:p w:rsidR="008E1063" w:rsidRPr="00006EDB" w:rsidRDefault="008E1063" w:rsidP="008E1063">
      <w:pPr>
        <w:tabs>
          <w:tab w:val="left" w:pos="990"/>
        </w:tabs>
      </w:pPr>
    </w:p>
    <w:p w:rsidR="00DD057A" w:rsidRDefault="008E1063" w:rsidP="008E1063">
      <w:pPr>
        <w:tabs>
          <w:tab w:val="left" w:pos="990"/>
        </w:tabs>
        <w:spacing w:line="360" w:lineRule="auto"/>
      </w:pPr>
      <w:r>
        <w:tab/>
        <w:t>PITTSBURGH—</w:t>
      </w:r>
      <w:r w:rsidR="00DD057A">
        <w:t xml:space="preserve">Computer scientists at Carnegie Mellon University have </w:t>
      </w:r>
      <w:del w:id="2" w:author="Cyrus Omar" w:date="2014-08-07T03:01:00Z">
        <w:r w:rsidR="00DD057A" w:rsidDel="00361140">
          <w:delText xml:space="preserve">found </w:delText>
        </w:r>
      </w:del>
      <w:ins w:id="3" w:author="Cyrus Omar" w:date="2014-08-07T03:01:00Z">
        <w:r w:rsidR="00361140">
          <w:t xml:space="preserve">designed </w:t>
        </w:r>
      </w:ins>
      <w:r w:rsidR="00DD057A">
        <w:t xml:space="preserve">a way </w:t>
      </w:r>
      <w:del w:id="4" w:author="Cyrus Omar" w:date="2014-08-07T03:04:00Z">
        <w:r w:rsidR="00DD057A" w:rsidDel="00361140">
          <w:delText xml:space="preserve">for </w:delText>
        </w:r>
      </w:del>
      <w:ins w:id="5" w:author="Cyrus Omar" w:date="2014-08-07T03:04:00Z">
        <w:r w:rsidR="00361140">
          <w:t xml:space="preserve">to safely use </w:t>
        </w:r>
      </w:ins>
      <w:r w:rsidR="00DD057A">
        <w:t xml:space="preserve">multiple programming languages </w:t>
      </w:r>
      <w:ins w:id="6" w:author="Cyrus Omar" w:date="2014-08-07T03:05:00Z">
        <w:r w:rsidR="00361140">
          <w:t>with</w:t>
        </w:r>
      </w:ins>
      <w:del w:id="7" w:author="Cyrus Omar" w:date="2014-08-07T03:05:00Z">
        <w:r w:rsidR="00DD057A" w:rsidRPr="00361140" w:rsidDel="00361140">
          <w:delText xml:space="preserve">to </w:delText>
        </w:r>
        <w:r w:rsidR="008859AA" w:rsidRPr="00361140" w:rsidDel="00361140">
          <w:delText>safely</w:delText>
        </w:r>
        <w:r w:rsidR="00DD057A" w:rsidRPr="00361140" w:rsidDel="00361140">
          <w:delText xml:space="preserve"> coexist</w:delText>
        </w:r>
        <w:r w:rsidR="00DD057A" w:rsidDel="00361140">
          <w:delText xml:space="preserve"> </w:delText>
        </w:r>
      </w:del>
      <w:r w:rsidR="00DD057A">
        <w:t>in the same program, enabling programmers to use the language</w:t>
      </w:r>
      <w:del w:id="8" w:author="Cyrus Omar" w:date="2014-08-07T03:16:00Z">
        <w:r w:rsidR="00DD057A" w:rsidDel="00361140">
          <w:delText>s</w:delText>
        </w:r>
      </w:del>
      <w:r w:rsidR="00DD057A">
        <w:t xml:space="preserve"> most appropriate for each function while guarding against </w:t>
      </w:r>
      <w:del w:id="9" w:author="Cyrus Omar" w:date="2014-08-07T03:05:00Z">
        <w:r w:rsidR="00C95DFA" w:rsidDel="00361140">
          <w:delText xml:space="preserve">a major security risk </w:delText>
        </w:r>
      </w:del>
      <w:del w:id="10" w:author="Byron Spice" w:date="2014-08-07T09:03:00Z">
        <w:r w:rsidR="00C95DFA" w:rsidDel="002B1448">
          <w:delText>called</w:delText>
        </w:r>
      </w:del>
      <w:ins w:id="11" w:author="Cyrus Omar" w:date="2014-08-07T03:06:00Z">
        <w:del w:id="12" w:author="Byron Spice" w:date="2014-08-07T09:03:00Z">
          <w:r w:rsidR="00361140" w:rsidDel="002B1448">
            <w:delText>while closing</w:delText>
          </w:r>
        </w:del>
      </w:ins>
      <w:ins w:id="13" w:author="Cyrus Omar" w:date="2014-08-07T03:02:00Z">
        <w:del w:id="14" w:author="Byron Spice" w:date="2014-08-07T09:03:00Z">
          <w:r w:rsidR="00361140" w:rsidDel="002B1448">
            <w:delText xml:space="preserve"> the door </w:delText>
          </w:r>
        </w:del>
      </w:ins>
      <w:ins w:id="15" w:author="Cyrus Omar" w:date="2014-08-07T03:06:00Z">
        <w:del w:id="16" w:author="Byron Spice" w:date="2014-08-07T09:03:00Z">
          <w:r w:rsidR="00361140" w:rsidDel="002B1448">
            <w:delText>on</w:delText>
          </w:r>
        </w:del>
      </w:ins>
      <w:del w:id="17" w:author="Byron Spice" w:date="2014-08-07T09:03:00Z">
        <w:r w:rsidR="00C95DFA" w:rsidDel="002B1448">
          <w:delText xml:space="preserve"> </w:delText>
        </w:r>
      </w:del>
      <w:r w:rsidR="00C95DFA">
        <w:t>code injection attacks</w:t>
      </w:r>
      <w:ins w:id="18" w:author="Cyrus Omar" w:date="2014-08-07T03:03:00Z">
        <w:r w:rsidR="00361140">
          <w:t>, one of the most severe security threats in web applications today</w:t>
        </w:r>
      </w:ins>
      <w:r w:rsidR="00DD057A">
        <w:t>.</w:t>
      </w:r>
    </w:p>
    <w:p w:rsidR="00DD057A" w:rsidRDefault="00DD057A" w:rsidP="008E1063">
      <w:pPr>
        <w:tabs>
          <w:tab w:val="left" w:pos="990"/>
        </w:tabs>
        <w:spacing w:line="360" w:lineRule="auto"/>
      </w:pPr>
      <w:r>
        <w:tab/>
        <w:t>A research group led by Jonathan Aldrich, associate professor in the Institute for Software Research</w:t>
      </w:r>
      <w:r w:rsidR="002C1879">
        <w:t xml:space="preserve"> (ISR)</w:t>
      </w:r>
      <w:r>
        <w:t>, is developing a programming language called Wy</w:t>
      </w:r>
      <w:r w:rsidR="008859AA">
        <w:t>vern that makes it possible to construct programs using a variety of targeted, domain-specific languages, such as SQL for querying databases or HTML for constructing webpages,</w:t>
      </w:r>
      <w:r w:rsidR="001F65D7">
        <w:t xml:space="preserve"> as sublanguages,</w:t>
      </w:r>
      <w:r w:rsidR="008859AA">
        <w:t xml:space="preserve"> rather</w:t>
      </w:r>
      <w:r w:rsidR="001F65D7">
        <w:t xml:space="preserve"> </w:t>
      </w:r>
      <w:ins w:id="19" w:author="Byron Spice" w:date="2014-08-07T09:06:00Z">
        <w:r w:rsidR="002B1448">
          <w:t xml:space="preserve">than </w:t>
        </w:r>
      </w:ins>
      <w:r w:rsidR="001F65D7">
        <w:t>writing the entire program using</w:t>
      </w:r>
      <w:r w:rsidR="008859AA">
        <w:t xml:space="preserve"> a general purpose language.</w:t>
      </w:r>
    </w:p>
    <w:p w:rsidR="002C1879" w:rsidRDefault="002B1448" w:rsidP="008E1063">
      <w:pPr>
        <w:tabs>
          <w:tab w:val="left" w:pos="990"/>
        </w:tabs>
        <w:spacing w:line="360" w:lineRule="auto"/>
      </w:pPr>
      <w:ins w:id="20" w:author="Byron Spice" w:date="2014-08-07T09:10:00Z">
        <w:r>
          <w:tab/>
        </w:r>
      </w:ins>
      <w:del w:id="21" w:author="Cyrus Omar" w:date="2014-08-07T03:13:00Z">
        <w:r w:rsidR="001F65D7" w:rsidDel="00361140">
          <w:tab/>
        </w:r>
      </w:del>
      <w:ins w:id="22" w:author="Cyrus Omar" w:date="2014-08-07T03:11:00Z">
        <w:del w:id="23" w:author="Byron Spice" w:date="2014-08-07T09:06:00Z">
          <w:r w:rsidR="00361140" w:rsidDel="002B1448">
            <w:delText xml:space="preserve">Many programming tasks involve multiple languages. When building a web page, for instance, HTML might be used to create the bulk of the page, but the programmer might also include SQL to access databases and JavaScript to allow for user interaction. </w:delText>
          </w:r>
        </w:del>
      </w:ins>
      <w:r w:rsidR="001F65D7">
        <w:t>Wyvern</w:t>
      </w:r>
      <w:ins w:id="24" w:author="Byron Spice" w:date="2014-08-07T09:10:00Z">
        <w:r>
          <w:t xml:space="preserve"> </w:t>
        </w:r>
      </w:ins>
      <w:ins w:id="25" w:author="Cyrus Omar" w:date="2014-08-07T03:11:00Z">
        <w:del w:id="26" w:author="Byron Spice" w:date="2014-08-07T09:07:00Z">
          <w:r w:rsidR="00361140" w:rsidDel="002B1448">
            <w:delText xml:space="preserve">, a </w:delText>
          </w:r>
        </w:del>
      </w:ins>
      <w:ins w:id="27" w:author="Cyrus Omar" w:date="2014-08-07T03:19:00Z">
        <w:del w:id="28" w:author="Byron Spice" w:date="2014-08-07T09:07:00Z">
          <w:r w:rsidR="00361140" w:rsidDel="002B1448">
            <w:delText xml:space="preserve">new </w:delText>
          </w:r>
        </w:del>
      </w:ins>
      <w:ins w:id="29" w:author="Cyrus Omar" w:date="2014-08-07T03:11:00Z">
        <w:del w:id="30" w:author="Byron Spice" w:date="2014-08-07T09:07:00Z">
          <w:r w:rsidR="00361140" w:rsidDel="002B1448">
            <w:delText xml:space="preserve">programming language being </w:delText>
          </w:r>
        </w:del>
      </w:ins>
      <w:ins w:id="31" w:author="Cyrus Omar" w:date="2014-08-07T03:17:00Z">
        <w:del w:id="32" w:author="Byron Spice" w:date="2014-08-07T09:07:00Z">
          <w:r w:rsidR="00361140" w:rsidDel="002B1448">
            <w:delText>developed</w:delText>
          </w:r>
        </w:del>
      </w:ins>
      <w:ins w:id="33" w:author="Cyrus Omar" w:date="2014-08-07T03:11:00Z">
        <w:del w:id="34" w:author="Byron Spice" w:date="2014-08-07T09:07:00Z">
          <w:r w:rsidR="00361140" w:rsidDel="002B1448">
            <w:delText xml:space="preserve"> by a research group led by Jonathan Aldrich, associate professor in the Institute for Software Research (ISR),</w:delText>
          </w:r>
        </w:del>
      </w:ins>
      <w:del w:id="35" w:author="Byron Spice" w:date="2014-08-07T09:07:00Z">
        <w:r w:rsidR="001F65D7" w:rsidDel="002B1448">
          <w:delText xml:space="preserve"> </w:delText>
        </w:r>
      </w:del>
      <w:del w:id="36" w:author="Cyrus Omar" w:date="2014-08-07T03:07:00Z">
        <w:r w:rsidR="001F65D7" w:rsidDel="00361140">
          <w:delText>can discern</w:delText>
        </w:r>
      </w:del>
      <w:ins w:id="37" w:author="Cyrus Omar" w:date="2014-08-07T03:17:00Z">
        <w:r w:rsidR="00361140">
          <w:t>determines</w:t>
        </w:r>
      </w:ins>
      <w:r w:rsidR="001F65D7">
        <w:t xml:space="preserve"> which sublanguage is being used within the program </w:t>
      </w:r>
      <w:del w:id="38" w:author="Cyrus Omar" w:date="2014-08-07T03:07:00Z">
        <w:r w:rsidR="001F65D7" w:rsidDel="00361140">
          <w:delText>by analyzing the</w:delText>
        </w:r>
      </w:del>
      <w:ins w:id="39" w:author="Cyrus Omar" w:date="2014-08-07T03:07:00Z">
        <w:r w:rsidR="00361140">
          <w:t>based on the</w:t>
        </w:r>
      </w:ins>
      <w:r w:rsidR="001F65D7">
        <w:t xml:space="preserve"> </w:t>
      </w:r>
      <w:del w:id="40" w:author="Cyrus Omar" w:date="2014-08-07T03:08:00Z">
        <w:r w:rsidR="001F65D7" w:rsidDel="00361140">
          <w:delText xml:space="preserve">data </w:delText>
        </w:r>
      </w:del>
      <w:r w:rsidR="001F65D7">
        <w:t xml:space="preserve">type </w:t>
      </w:r>
      <w:ins w:id="41" w:author="Cyrus Omar" w:date="2014-08-07T03:08:00Z">
        <w:r w:rsidR="00361140">
          <w:t xml:space="preserve">of data </w:t>
        </w:r>
      </w:ins>
      <w:r w:rsidR="001F65D7">
        <w:t>that the program</w:t>
      </w:r>
      <w:ins w:id="42" w:author="Cyrus Omar" w:date="2014-08-07T03:07:00Z">
        <w:r w:rsidR="00361140">
          <w:t>mer</w:t>
        </w:r>
      </w:ins>
      <w:r w:rsidR="001F65D7">
        <w:t xml:space="preserve"> is manipulating. </w:t>
      </w:r>
      <w:del w:id="43" w:author="Cyrus Omar" w:date="2014-08-07T03:09:00Z">
        <w:r w:rsidR="00D324B1" w:rsidDel="00361140">
          <w:delText>Data types</w:delText>
        </w:r>
      </w:del>
      <w:ins w:id="44" w:author="Cyrus Omar" w:date="2014-08-07T03:09:00Z">
        <w:r w:rsidR="00361140">
          <w:t>Types</w:t>
        </w:r>
      </w:ins>
      <w:r w:rsidR="00D324B1">
        <w:t xml:space="preserve"> specify </w:t>
      </w:r>
      <w:del w:id="45" w:author="Cyrus Omar" w:date="2014-08-07T03:20:00Z">
        <w:r w:rsidR="00D324B1" w:rsidDel="00CF5D0E">
          <w:delText>possible values for</w:delText>
        </w:r>
      </w:del>
      <w:ins w:id="46" w:author="Cyrus Omar" w:date="2014-08-07T03:20:00Z">
        <w:r w:rsidR="00CF5D0E">
          <w:t>the format of</w:t>
        </w:r>
      </w:ins>
      <w:r w:rsidR="00D324B1">
        <w:t xml:space="preserve"> data, such as </w:t>
      </w:r>
      <w:del w:id="47" w:author="Cyrus Omar" w:date="2014-08-07T03:07:00Z">
        <w:r w:rsidR="00D324B1" w:rsidDel="00361140">
          <w:delText xml:space="preserve">whether a string of bits represent </w:delText>
        </w:r>
      </w:del>
      <w:r w:rsidR="00D324B1">
        <w:t xml:space="preserve">alphanumeric characters, </w:t>
      </w:r>
      <w:del w:id="48" w:author="Cyrus Omar" w:date="2014-08-07T03:07:00Z">
        <w:r w:rsidR="00D324B1" w:rsidDel="00361140">
          <w:delText xml:space="preserve">data structures or </w:delText>
        </w:r>
      </w:del>
      <w:r w:rsidR="00D324B1">
        <w:t>floating-point numbers</w:t>
      </w:r>
      <w:ins w:id="49" w:author="Cyrus Omar" w:date="2014-08-07T03:08:00Z">
        <w:r w:rsidR="00361140">
          <w:t xml:space="preserve"> or </w:t>
        </w:r>
      </w:ins>
      <w:ins w:id="50" w:author="Cyrus Omar" w:date="2014-08-07T03:12:00Z">
        <w:r w:rsidR="00361140">
          <w:t>more complex data structures, like webpages and database queries.</w:t>
        </w:r>
      </w:ins>
      <w:del w:id="51" w:author="Cyrus Omar" w:date="2014-08-07T03:12:00Z">
        <w:r w:rsidR="00D324B1" w:rsidDel="00361140">
          <w:delText xml:space="preserve">. </w:delText>
        </w:r>
      </w:del>
    </w:p>
    <w:p w:rsidR="008859AA" w:rsidRDefault="002C1879" w:rsidP="008E1063">
      <w:pPr>
        <w:tabs>
          <w:tab w:val="left" w:pos="990"/>
        </w:tabs>
        <w:spacing w:line="360" w:lineRule="auto"/>
      </w:pPr>
      <w:r>
        <w:tab/>
      </w:r>
      <w:r w:rsidR="00D324B1">
        <w:t>The type provides context</w:t>
      </w:r>
      <w:ins w:id="52" w:author="Cyrus Omar" w:date="2014-08-07T03:20:00Z">
        <w:r w:rsidR="00CF5D0E">
          <w:t xml:space="preserve">, </w:t>
        </w:r>
      </w:ins>
      <w:del w:id="53" w:author="Cyrus Omar" w:date="2014-08-07T03:20:00Z">
        <w:r w:rsidR="00D324B1" w:rsidDel="00CF5D0E">
          <w:delText xml:space="preserve"> that </w:delText>
        </w:r>
      </w:del>
      <w:r w:rsidR="00D324B1">
        <w:t>enabl</w:t>
      </w:r>
      <w:ins w:id="54" w:author="Cyrus Omar" w:date="2014-08-07T03:20:00Z">
        <w:r w:rsidR="00CF5D0E">
          <w:t>ing</w:t>
        </w:r>
      </w:ins>
      <w:del w:id="55" w:author="Cyrus Omar" w:date="2014-08-07T03:20:00Z">
        <w:r w:rsidR="00D324B1" w:rsidDel="00CF5D0E">
          <w:delText>es</w:delText>
        </w:r>
      </w:del>
      <w:r w:rsidR="00D324B1">
        <w:t xml:space="preserve"> Wyvern to </w:t>
      </w:r>
      <w:r w:rsidR="007F2D7B">
        <w:t xml:space="preserve">identify </w:t>
      </w:r>
      <w:del w:id="56" w:author="Cyrus Omar" w:date="2014-08-07T03:21:00Z">
        <w:r w:rsidR="007F2D7B" w:rsidDel="00CF5D0E">
          <w:delText>the</w:delText>
        </w:r>
        <w:r w:rsidDel="00CF5D0E">
          <w:delText xml:space="preserve"> </w:delText>
        </w:r>
      </w:del>
      <w:ins w:id="57" w:author="Cyrus Omar" w:date="2014-08-07T03:21:00Z">
        <w:r w:rsidR="00CF5D0E">
          <w:t xml:space="preserve">a </w:t>
        </w:r>
      </w:ins>
      <w:r>
        <w:t xml:space="preserve">sublanguage </w:t>
      </w:r>
      <w:r w:rsidR="007F2D7B">
        <w:t xml:space="preserve">associated with that </w:t>
      </w:r>
      <w:del w:id="58" w:author="Cyrus Omar" w:date="2014-08-07T03:10:00Z">
        <w:r w:rsidR="007F2D7B" w:rsidDel="00361140">
          <w:delText xml:space="preserve">data </w:delText>
        </w:r>
      </w:del>
      <w:r w:rsidR="007F2D7B">
        <w:t>type</w:t>
      </w:r>
      <w:r>
        <w:t xml:space="preserve"> in the same way that a person </w:t>
      </w:r>
      <w:r w:rsidR="007F2D7B">
        <w:t xml:space="preserve">would </w:t>
      </w:r>
      <w:r>
        <w:t>realize that a conversation about gourmet dining might include some French words and phrases, explained Joshua Sunshine, ISR systems scientist.</w:t>
      </w:r>
    </w:p>
    <w:p w:rsidR="002C1879" w:rsidRDefault="002C1879" w:rsidP="008E1063">
      <w:pPr>
        <w:tabs>
          <w:tab w:val="left" w:pos="990"/>
        </w:tabs>
        <w:spacing w:line="360" w:lineRule="auto"/>
      </w:pPr>
      <w:r>
        <w:tab/>
        <w:t>“Wyvern is like a skilled international negotiator who can smoothly switch between languages to get a whole team of people to work together,” Aldrich said. “Such a person can be extremely effective and, likewise, I think our new approach can have a big impact on building software systems.”</w:t>
      </w:r>
    </w:p>
    <w:p w:rsidR="002B1448" w:rsidRDefault="002C1879" w:rsidP="008E1063">
      <w:pPr>
        <w:tabs>
          <w:tab w:val="left" w:pos="990"/>
        </w:tabs>
        <w:spacing w:line="360" w:lineRule="auto"/>
        <w:rPr>
          <w:ins w:id="59" w:author="Byron Spice" w:date="2014-08-07T09:08:00Z"/>
        </w:rPr>
      </w:pPr>
      <w:r>
        <w:tab/>
        <w:t xml:space="preserve">Many programming tasks can involve multiple languages; </w:t>
      </w:r>
      <w:r w:rsidR="00C8078B">
        <w:t xml:space="preserve">when </w:t>
      </w:r>
      <w:r>
        <w:t xml:space="preserve">building a web page, for instance, </w:t>
      </w:r>
      <w:r w:rsidR="00C8078B">
        <w:t xml:space="preserve">HTML </w:t>
      </w:r>
      <w:r>
        <w:t xml:space="preserve">might be used to create the bulk of the page, but </w:t>
      </w:r>
      <w:r w:rsidR="00C8078B">
        <w:t xml:space="preserve">the programmer </w:t>
      </w:r>
      <w:r>
        <w:t xml:space="preserve">might also include SQL to access databases and </w:t>
      </w:r>
      <w:r w:rsidR="00C8078B">
        <w:t>JavaScript</w:t>
      </w:r>
      <w:r>
        <w:t xml:space="preserve"> to allow for user interaction</w:t>
      </w:r>
      <w:ins w:id="60" w:author="Byron Spice" w:date="2014-08-07T09:10:00Z">
        <w:r w:rsidR="002B1448">
          <w:t xml:space="preserve">. </w:t>
        </w:r>
      </w:ins>
      <w:del w:id="61" w:author="Cyrus Omar" w:date="2014-08-07T03:10:00Z">
        <w:r w:rsidDel="00361140">
          <w:delText xml:space="preserve">. </w:delText>
        </w:r>
      </w:del>
      <w:del w:id="62" w:author="Cyrus Omar" w:date="2014-08-07T03:14:00Z">
        <w:r w:rsidR="00EF4CCE" w:rsidDel="00361140">
          <w:delText>As</w:delText>
        </w:r>
      </w:del>
      <w:ins w:id="63" w:author="Cyrus Omar" w:date="2014-08-07T03:14:00Z">
        <w:r w:rsidR="00361140">
          <w:t>By using</w:t>
        </w:r>
      </w:ins>
      <w:del w:id="64" w:author="Cyrus Omar" w:date="2014-08-07T03:14:00Z">
        <w:r w:rsidR="00EF4CCE" w:rsidDel="00361140">
          <w:delText xml:space="preserve"> a</w:delText>
        </w:r>
      </w:del>
      <w:r w:rsidR="00EF4CCE">
        <w:t xml:space="preserve"> type-specific language</w:t>
      </w:r>
      <w:ins w:id="65" w:author="Cyrus Omar" w:date="2014-08-07T03:14:00Z">
        <w:r w:rsidR="00361140">
          <w:t>s</w:t>
        </w:r>
      </w:ins>
      <w:r w:rsidR="00EF4CCE">
        <w:t xml:space="preserve">, </w:t>
      </w:r>
      <w:r>
        <w:t xml:space="preserve">Wyvern </w:t>
      </w:r>
      <w:r>
        <w:lastRenderedPageBreak/>
        <w:t>can simplify that task for the programmer, Aldrich said, while also avoiding workarounds that can introduce security vulnerabilities.</w:t>
      </w:r>
    </w:p>
    <w:p w:rsidR="002C1879" w:rsidDel="002B1448" w:rsidRDefault="00CF5D0E" w:rsidP="008E1063">
      <w:pPr>
        <w:tabs>
          <w:tab w:val="left" w:pos="990"/>
        </w:tabs>
        <w:spacing w:line="360" w:lineRule="auto"/>
        <w:rPr>
          <w:del w:id="66" w:author="Byron Spice" w:date="2014-08-07T09:08:00Z"/>
        </w:rPr>
      </w:pPr>
      <w:ins w:id="67" w:author="Cyrus Omar" w:date="2014-08-07T03:21:00Z">
        <w:del w:id="68" w:author="Byron Spice" w:date="2014-08-07T09:08:00Z">
          <w:r w:rsidDel="002B1448">
            <w:delText xml:space="preserve"> </w:delText>
          </w:r>
        </w:del>
      </w:ins>
    </w:p>
    <w:p w:rsidR="002C1879" w:rsidRDefault="002B1448" w:rsidP="008E1063">
      <w:pPr>
        <w:tabs>
          <w:tab w:val="left" w:pos="990"/>
        </w:tabs>
        <w:spacing w:line="360" w:lineRule="auto"/>
      </w:pPr>
      <w:ins w:id="69" w:author="Byron Spice" w:date="2014-08-07T09:08:00Z">
        <w:r>
          <w:tab/>
        </w:r>
      </w:ins>
      <w:del w:id="70" w:author="Cyrus Omar" w:date="2014-08-07T03:21:00Z">
        <w:r w:rsidR="002C1879" w:rsidDel="00CF5D0E">
          <w:tab/>
        </w:r>
      </w:del>
      <w:r w:rsidR="0039527F">
        <w:t xml:space="preserve">One common </w:t>
      </w:r>
      <w:r w:rsidR="00C8078B">
        <w:t xml:space="preserve">but problematic </w:t>
      </w:r>
      <w:r w:rsidR="0039527F">
        <w:t xml:space="preserve">practice is to </w:t>
      </w:r>
      <w:r w:rsidR="00C8078B">
        <w:t xml:space="preserve">paste together strings of </w:t>
      </w:r>
      <w:r w:rsidR="0039527F">
        <w:t>characters</w:t>
      </w:r>
      <w:r w:rsidR="00C8078B">
        <w:t xml:space="preserve"> </w:t>
      </w:r>
      <w:r w:rsidR="009B3E48">
        <w:t xml:space="preserve">to </w:t>
      </w:r>
      <w:r w:rsidR="00C8078B">
        <w:t xml:space="preserve">form a command in a specialized language, such as SQL, </w:t>
      </w:r>
      <w:r w:rsidR="009B3E48">
        <w:t xml:space="preserve">within a program. </w:t>
      </w:r>
      <w:r w:rsidR="00C8078B">
        <w:t>I</w:t>
      </w:r>
      <w:r w:rsidR="009B3E48">
        <w:t xml:space="preserve">f not implemented carefully, however, </w:t>
      </w:r>
      <w:r w:rsidR="00C8078B">
        <w:t xml:space="preserve">this practice </w:t>
      </w:r>
      <w:r w:rsidR="009B3E48">
        <w:t>can leave computers vulnerable to two of the most serious security threats on the web today: cross-site scripting attacks and SQL injection attacks. In the latter case, for instance, someone with knowledge of computer systems could use a login/password form or an order form to type in a command to DROP TABLE that could wipe out a database.</w:t>
      </w:r>
    </w:p>
    <w:p w:rsidR="009B3E48" w:rsidRDefault="00EF4CCE" w:rsidP="008E1063">
      <w:pPr>
        <w:tabs>
          <w:tab w:val="left" w:pos="990"/>
        </w:tabs>
        <w:spacing w:line="360" w:lineRule="auto"/>
      </w:pPr>
      <w:r>
        <w:tab/>
        <w:t xml:space="preserve">“Wyvern would make the use of strings </w:t>
      </w:r>
      <w:r w:rsidR="00C8078B">
        <w:t xml:space="preserve">for this purpose </w:t>
      </w:r>
      <w:r>
        <w:t>unnecessary and thus eliminate all sorts of injection vulnerabilities,” Aldrich said.</w:t>
      </w:r>
    </w:p>
    <w:p w:rsidR="002B1448" w:rsidRDefault="00EF4CCE" w:rsidP="008E1063">
      <w:pPr>
        <w:tabs>
          <w:tab w:val="left" w:pos="990"/>
        </w:tabs>
        <w:spacing w:line="360" w:lineRule="auto"/>
        <w:rPr>
          <w:ins w:id="71" w:author="Byron Spice" w:date="2014-08-07T09:09:00Z"/>
        </w:rPr>
      </w:pPr>
      <w:r>
        <w:tab/>
      </w:r>
      <w:r w:rsidR="0012356A">
        <w:t xml:space="preserve">Previous attempts to develop programming languages that could understand other languages have faced tradeoffs between </w:t>
      </w:r>
      <w:proofErr w:type="spellStart"/>
      <w:r w:rsidR="0012356A">
        <w:t>composability</w:t>
      </w:r>
      <w:proofErr w:type="spellEnd"/>
      <w:r w:rsidR="0012356A">
        <w:t xml:space="preserve"> and expressiveness</w:t>
      </w:r>
      <w:ins w:id="72" w:author="Cyrus Omar" w:date="2014-08-07T03:15:00Z">
        <w:r w:rsidR="00361140">
          <w:t xml:space="preserve">: they were </w:t>
        </w:r>
      </w:ins>
      <w:del w:id="73" w:author="Cyrus Omar" w:date="2014-08-07T03:15:00Z">
        <w:r w:rsidR="0012356A" w:rsidDel="00361140">
          <w:delText xml:space="preserve">, </w:delText>
        </w:r>
      </w:del>
      <w:r w:rsidR="0012356A">
        <w:t xml:space="preserve">either </w:t>
      </w:r>
      <w:del w:id="74" w:author="Cyrus Omar" w:date="2014-08-07T03:15:00Z">
        <w:r w:rsidR="0012356A" w:rsidDel="00361140">
          <w:delText xml:space="preserve">being </w:delText>
        </w:r>
      </w:del>
      <w:r w:rsidR="0012356A">
        <w:t>limited in the</w:t>
      </w:r>
      <w:ins w:id="75" w:author="Cyrus Omar" w:date="2014-08-07T03:15:00Z">
        <w:r w:rsidR="00361140">
          <w:t>ir</w:t>
        </w:r>
      </w:ins>
      <w:r w:rsidR="0012356A">
        <w:t xml:space="preserve"> ability t</w:t>
      </w:r>
      <w:r w:rsidR="004E4C26">
        <w:t xml:space="preserve">o </w:t>
      </w:r>
      <w:ins w:id="76" w:author="Cyrus Omar" w:date="2014-08-07T03:15:00Z">
        <w:r w:rsidR="00361140">
          <w:t xml:space="preserve">unambiguously </w:t>
        </w:r>
      </w:ins>
      <w:ins w:id="77" w:author="Cyrus Omar" w:date="2014-08-07T03:18:00Z">
        <w:r w:rsidR="00361140">
          <w:t>determine</w:t>
        </w:r>
      </w:ins>
      <w:ins w:id="78" w:author="Cyrus Omar" w:date="2014-08-07T03:15:00Z">
        <w:r w:rsidR="00361140">
          <w:t xml:space="preserve"> which </w:t>
        </w:r>
      </w:ins>
      <w:del w:id="79" w:author="Cyrus Omar" w:date="2014-08-07T03:15:00Z">
        <w:r w:rsidR="004E4C26" w:rsidDel="00361140">
          <w:delText xml:space="preserve">recognize </w:delText>
        </w:r>
      </w:del>
      <w:r w:rsidR="00C8078B">
        <w:t xml:space="preserve">embedded </w:t>
      </w:r>
      <w:r w:rsidR="004E4C26">
        <w:t>language</w:t>
      </w:r>
      <w:ins w:id="80" w:author="Cyrus Omar" w:date="2014-08-07T03:15:00Z">
        <w:r w:rsidR="00361140">
          <w:t xml:space="preserve"> was being used</w:t>
        </w:r>
      </w:ins>
      <w:del w:id="81" w:author="Cyrus Omar" w:date="2014-08-07T03:15:00Z">
        <w:r w:rsidR="004E4C26" w:rsidDel="00361140">
          <w:delText>s</w:delText>
        </w:r>
      </w:del>
      <w:r w:rsidR="00C8078B">
        <w:t>,</w:t>
      </w:r>
      <w:r w:rsidR="004E4C26">
        <w:t xml:space="preserve"> or </w:t>
      </w:r>
      <w:r w:rsidR="00C8078B">
        <w:t xml:space="preserve">limited </w:t>
      </w:r>
      <w:r w:rsidR="004E4C26">
        <w:t xml:space="preserve">in </w:t>
      </w:r>
      <w:del w:id="82" w:author="Cyrus Omar" w:date="2014-08-07T03:18:00Z">
        <w:r w:rsidR="00C8078B" w:rsidDel="00361140">
          <w:delText xml:space="preserve">the </w:delText>
        </w:r>
      </w:del>
      <w:ins w:id="83" w:author="Cyrus Omar" w:date="2014-08-07T03:18:00Z">
        <w:r w:rsidR="00361140">
          <w:t xml:space="preserve">which </w:t>
        </w:r>
      </w:ins>
      <w:r w:rsidR="00C8078B">
        <w:t xml:space="preserve">embedded languages </w:t>
      </w:r>
      <w:del w:id="84" w:author="Cyrus Omar" w:date="2014-08-07T03:18:00Z">
        <w:r w:rsidR="00C8078B" w:rsidDel="00361140">
          <w:delText xml:space="preserve">that </w:delText>
        </w:r>
        <w:r w:rsidR="004E4C26" w:rsidDel="00361140">
          <w:delText>can</w:delText>
        </w:r>
      </w:del>
      <w:ins w:id="85" w:author="Cyrus Omar" w:date="2014-08-07T03:18:00Z">
        <w:r w:rsidR="00361140">
          <w:t>could</w:t>
        </w:r>
      </w:ins>
      <w:r w:rsidR="004E4C26">
        <w:t xml:space="preserve"> be used. </w:t>
      </w:r>
    </w:p>
    <w:p w:rsidR="00EF4CCE" w:rsidRDefault="002B1448" w:rsidP="008E1063">
      <w:pPr>
        <w:tabs>
          <w:tab w:val="left" w:pos="990"/>
        </w:tabs>
        <w:spacing w:line="360" w:lineRule="auto"/>
      </w:pPr>
      <w:ins w:id="86" w:author="Byron Spice" w:date="2014-08-07T09:09:00Z">
        <w:r>
          <w:tab/>
        </w:r>
      </w:ins>
      <w:r w:rsidR="004E4C26">
        <w:t xml:space="preserve">“With Wyvern, we’re allowing you to </w:t>
      </w:r>
      <w:del w:id="87" w:author="Cyrus Omar" w:date="2014-08-07T03:15:00Z">
        <w:r w:rsidR="004E4C26" w:rsidDel="00361140">
          <w:delText xml:space="preserve">find </w:delText>
        </w:r>
      </w:del>
      <w:ins w:id="88" w:author="Cyrus Omar" w:date="2014-08-07T03:15:00Z">
        <w:r w:rsidR="00361140">
          <w:t xml:space="preserve">use </w:t>
        </w:r>
      </w:ins>
      <w:r w:rsidR="004E4C26">
        <w:t>these languages</w:t>
      </w:r>
      <w:ins w:id="89" w:author="Cyrus Omar" w:date="2014-08-07T03:18:00Z">
        <w:r w:rsidR="00361140">
          <w:t xml:space="preserve">, and define new ones, </w:t>
        </w:r>
      </w:ins>
      <w:del w:id="90" w:author="Byron Spice" w:date="2014-08-07T09:11:00Z">
        <w:r w:rsidR="004E4C26" w:rsidDel="002B1448">
          <w:delText xml:space="preserve"> </w:delText>
        </w:r>
      </w:del>
      <w:r w:rsidR="004E4C26">
        <w:t xml:space="preserve">without </w:t>
      </w:r>
      <w:del w:id="91" w:author="Cyrus Omar" w:date="2014-08-07T03:16:00Z">
        <w:r w:rsidR="004E4C26" w:rsidDel="00361140">
          <w:delText>a lot of constraints</w:delText>
        </w:r>
      </w:del>
      <w:ins w:id="92" w:author="Cyrus Omar" w:date="2014-08-07T03:16:00Z">
        <w:r w:rsidR="00361140">
          <w:t>worrying about composition</w:t>
        </w:r>
      </w:ins>
      <w:r w:rsidR="004E4C26">
        <w:t>,” said Cyrus Omar, a Ph.D. student in the Computer Science Department</w:t>
      </w:r>
      <w:r w:rsidR="00232E69">
        <w:t xml:space="preserve"> and the lead designer of Wyvern’s </w:t>
      </w:r>
      <w:r w:rsidR="00E3474C">
        <w:t xml:space="preserve">type-specific </w:t>
      </w:r>
      <w:r w:rsidR="00232E69">
        <w:t>language</w:t>
      </w:r>
      <w:r w:rsidR="00E3474C">
        <w:t xml:space="preserve"> approach</w:t>
      </w:r>
      <w:r w:rsidR="004E4C26">
        <w:t>.</w:t>
      </w:r>
    </w:p>
    <w:p w:rsidR="00DE33D7" w:rsidRDefault="004E4C26" w:rsidP="008E1063">
      <w:pPr>
        <w:tabs>
          <w:tab w:val="left" w:pos="990"/>
        </w:tabs>
        <w:spacing w:line="360" w:lineRule="auto"/>
        <w:rPr>
          <w:ins w:id="93" w:author="Jonathan Aldrich" w:date="2014-08-07T09:56:00Z"/>
        </w:rPr>
      </w:pPr>
      <w:r>
        <w:tab/>
        <w:t xml:space="preserve">Wyvern is not yet fully engineered, Omar noted, but is an open source project that is ready for </w:t>
      </w:r>
      <w:r w:rsidR="00C8078B">
        <w:t xml:space="preserve">experimental </w:t>
      </w:r>
      <w:r>
        <w:t xml:space="preserve">use by early adopters. More information is available at </w:t>
      </w:r>
      <w:ins w:id="94" w:author="Jonathan Aldrich" w:date="2014-08-07T09:56:00Z">
        <w:r w:rsidR="00DE33D7">
          <w:fldChar w:fldCharType="begin"/>
        </w:r>
        <w:r w:rsidR="00DE33D7">
          <w:instrText xml:space="preserve"> HYPERLINK "</w:instrText>
        </w:r>
        <w:r w:rsidR="00DE33D7" w:rsidRPr="00DE33D7">
          <w:instrText>http://www.cs.cmu.edu/~aldrich/wyvern/</w:instrText>
        </w:r>
        <w:r w:rsidR="00DE33D7">
          <w:instrText xml:space="preserve">" </w:instrText>
        </w:r>
        <w:r w:rsidR="00DE33D7">
          <w:fldChar w:fldCharType="separate"/>
        </w:r>
        <w:r w:rsidR="00DE33D7" w:rsidRPr="00575EE8">
          <w:rPr>
            <w:rStyle w:val="Hyperlink"/>
          </w:rPr>
          <w:t>http://www.cs.cmu.edu/~aldrich/wyvern/</w:t>
        </w:r>
        <w:r w:rsidR="00DE33D7">
          <w:fldChar w:fldCharType="end"/>
        </w:r>
      </w:ins>
    </w:p>
    <w:p w:rsidR="004E4C26" w:rsidDel="00DE33D7" w:rsidRDefault="00906814" w:rsidP="008E1063">
      <w:pPr>
        <w:tabs>
          <w:tab w:val="left" w:pos="990"/>
        </w:tabs>
        <w:spacing w:line="360" w:lineRule="auto"/>
        <w:rPr>
          <w:del w:id="95" w:author="Jonathan Aldrich" w:date="2014-08-07T09:56:00Z"/>
        </w:rPr>
      </w:pPr>
      <w:del w:id="96" w:author="Jonathan Aldrich" w:date="2014-08-07T09:56:00Z">
        <w:r w:rsidDel="00DE33D7">
          <w:fldChar w:fldCharType="begin"/>
        </w:r>
        <w:r w:rsidDel="00DE33D7">
          <w:delInstrText xml:space="preserve"> HYPERLINK "http://www.cs.cmu.edu/~aldrich/securemobileweb/spec-rationale.html" </w:delInstrText>
        </w:r>
        <w:r w:rsidDel="00DE33D7">
          <w:fldChar w:fldCharType="separate"/>
        </w:r>
        <w:r w:rsidR="004E4C26" w:rsidRPr="00CC4B7D" w:rsidDel="00DE33D7">
          <w:rPr>
            <w:rStyle w:val="Hyperlink"/>
          </w:rPr>
          <w:delText>http://www.cs.cmu.edu/~aldrich/securemobileweb/spec-rationale.html</w:delText>
        </w:r>
        <w:r w:rsidDel="00DE33D7">
          <w:rPr>
            <w:rStyle w:val="Hyperlink"/>
          </w:rPr>
          <w:fldChar w:fldCharType="end"/>
        </w:r>
      </w:del>
    </w:p>
    <w:p w:rsidR="004E4C26" w:rsidRDefault="004E4C26" w:rsidP="008E1063">
      <w:pPr>
        <w:tabs>
          <w:tab w:val="left" w:pos="990"/>
        </w:tabs>
        <w:spacing w:line="360" w:lineRule="auto"/>
      </w:pPr>
      <w:r>
        <w:tab/>
        <w:t>A research paper, “</w:t>
      </w:r>
      <w:ins w:id="97" w:author="Jonathan Aldrich" w:date="2014-08-07T09:57:00Z">
        <w:r w:rsidR="00DE33D7">
          <w:fldChar w:fldCharType="begin"/>
        </w:r>
        <w:r w:rsidR="00DE33D7">
          <w:instrText xml:space="preserve"> HYPERLINK "http://www.cs.cmu.edu/~aldrich/papers/ecoop14-tsls.pdf" </w:instrText>
        </w:r>
        <w:r w:rsidR="00DE33D7">
          <w:fldChar w:fldCharType="separate"/>
        </w:r>
        <w:r w:rsidRPr="00DE33D7">
          <w:rPr>
            <w:rStyle w:val="Hyperlink"/>
          </w:rPr>
          <w:t>Safely Composable Type-Specific Languages</w:t>
        </w:r>
        <w:r w:rsidR="00DE33D7">
          <w:fldChar w:fldCharType="end"/>
        </w:r>
      </w:ins>
      <w:r>
        <w:t xml:space="preserve">,” by Omar, Aldrich, </w:t>
      </w:r>
      <w:r w:rsidR="00B367D6">
        <w:t xml:space="preserve">Darya </w:t>
      </w:r>
      <w:proofErr w:type="spellStart"/>
      <w:r w:rsidR="00B367D6">
        <w:t>Kurilova</w:t>
      </w:r>
      <w:proofErr w:type="spellEnd"/>
      <w:r w:rsidR="00B367D6">
        <w:t xml:space="preserve">, </w:t>
      </w:r>
      <w:proofErr w:type="spellStart"/>
      <w:r w:rsidR="00B367D6">
        <w:t>Ligia</w:t>
      </w:r>
      <w:proofErr w:type="spellEnd"/>
      <w:r w:rsidR="00B367D6">
        <w:t xml:space="preserve"> </w:t>
      </w:r>
      <w:proofErr w:type="spellStart"/>
      <w:r w:rsidR="00B367D6">
        <w:t>Nistor</w:t>
      </w:r>
      <w:proofErr w:type="spellEnd"/>
      <w:r w:rsidR="00B367D6">
        <w:t xml:space="preserve"> and</w:t>
      </w:r>
      <w:r w:rsidRPr="004E4C26">
        <w:t xml:space="preserve"> Benjamin Chung</w:t>
      </w:r>
      <w:r>
        <w:t xml:space="preserve"> </w:t>
      </w:r>
      <w:r w:rsidR="00B367D6">
        <w:t xml:space="preserve">of CMU </w:t>
      </w:r>
      <w:r>
        <w:t xml:space="preserve">and </w:t>
      </w:r>
      <w:r w:rsidRPr="004E4C26">
        <w:t xml:space="preserve">Alex </w:t>
      </w:r>
      <w:proofErr w:type="spellStart"/>
      <w:r w:rsidRPr="004E4C26">
        <w:t>Potanin</w:t>
      </w:r>
      <w:proofErr w:type="spellEnd"/>
      <w:r>
        <w:t xml:space="preserve"> of Victoria University of Wellington</w:t>
      </w:r>
      <w:r w:rsidR="00B367D6">
        <w:t>, recently won a distinguished pa</w:t>
      </w:r>
      <w:bookmarkStart w:id="98" w:name="_GoBack"/>
      <w:bookmarkEnd w:id="98"/>
      <w:r w:rsidR="00B367D6">
        <w:t>per award at the European Conference on Object-Oriented Programming in Uppsala, Sweden.</w:t>
      </w:r>
    </w:p>
    <w:p w:rsidR="00E01376" w:rsidRDefault="00B367D6" w:rsidP="00004D93">
      <w:pPr>
        <w:tabs>
          <w:tab w:val="left" w:pos="990"/>
        </w:tabs>
        <w:spacing w:line="360" w:lineRule="auto"/>
      </w:pPr>
      <w:r>
        <w:tab/>
        <w:t xml:space="preserve">This research was supported in part by the Air Force Research Laboratory, the National Security Agency and the </w:t>
      </w:r>
      <w:r w:rsidRPr="00B367D6">
        <w:t>Royal Society of New Zealand Marsden Fund</w:t>
      </w:r>
      <w:r>
        <w:t>.</w:t>
      </w:r>
      <w:r w:rsidR="006553C3">
        <w:tab/>
      </w:r>
    </w:p>
    <w:p w:rsidR="008838FD" w:rsidRPr="00006EDB" w:rsidRDefault="008838FD" w:rsidP="008E1063">
      <w:pPr>
        <w:tabs>
          <w:tab w:val="left" w:pos="990"/>
        </w:tabs>
        <w:spacing w:line="360" w:lineRule="auto"/>
      </w:pPr>
      <w:r>
        <w:tab/>
      </w:r>
      <w:r w:rsidR="00496518">
        <w:t xml:space="preserve">The </w:t>
      </w:r>
      <w:r w:rsidR="00883B65">
        <w:t>Institute for Software Research</w:t>
      </w:r>
      <w:r w:rsidR="00496518">
        <w:t xml:space="preserve"> </w:t>
      </w:r>
      <w:r w:rsidR="00B367D6">
        <w:t xml:space="preserve">and Computer Science Department are </w:t>
      </w:r>
      <w:r w:rsidR="00496518">
        <w:t xml:space="preserve">part of Carnegie Mellon’s </w:t>
      </w:r>
      <w:hyperlink r:id="rId11" w:history="1">
        <w:r w:rsidR="00496518" w:rsidRPr="00496518">
          <w:rPr>
            <w:rStyle w:val="Hyperlink"/>
          </w:rPr>
          <w:t>top-ranked</w:t>
        </w:r>
      </w:hyperlink>
      <w:r w:rsidR="00496518">
        <w:t xml:space="preserve"> School of Computer Science, which is celebrating its 25</w:t>
      </w:r>
      <w:r w:rsidR="00496518" w:rsidRPr="00022AD8">
        <w:rPr>
          <w:vertAlign w:val="superscript"/>
        </w:rPr>
        <w:t>th</w:t>
      </w:r>
      <w:r w:rsidR="00496518">
        <w:t xml:space="preserve"> year. Follow the school on Twitter @SCSatCMU.</w:t>
      </w:r>
    </w:p>
    <w:p w:rsidR="008E1063" w:rsidRDefault="008E1063" w:rsidP="008E1063">
      <w:pPr>
        <w:tabs>
          <w:tab w:val="left" w:pos="990"/>
        </w:tabs>
        <w:spacing w:line="360" w:lineRule="auto"/>
        <w:jc w:val="center"/>
      </w:pPr>
      <w:r>
        <w:t>###</w:t>
      </w:r>
    </w:p>
    <w:p w:rsidR="008E1063" w:rsidRDefault="008E1063" w:rsidP="008E1063">
      <w:pPr>
        <w:tabs>
          <w:tab w:val="left" w:pos="990"/>
        </w:tabs>
        <w:spacing w:line="360" w:lineRule="auto"/>
      </w:pPr>
    </w:p>
    <w:p w:rsidR="008E1063" w:rsidRDefault="004C3BB5" w:rsidP="00E467F4">
      <w:r>
        <w:rPr>
          <w:b/>
          <w:bCs/>
          <w:color w:val="000000"/>
        </w:rPr>
        <w:t>About Carnegie Mellon University:</w:t>
      </w:r>
      <w:r>
        <w:rPr>
          <w:color w:val="000000"/>
        </w:rPr>
        <w:t xml:space="preserve"> Carnegie Mellon (</w:t>
      </w:r>
      <w:hyperlink r:id="rId12" w:history="1">
        <w:r>
          <w:rPr>
            <w:rStyle w:val="Hyperlink"/>
          </w:rPr>
          <w:t>www.cmu.edu</w:t>
        </w:r>
      </w:hyperlink>
      <w:r>
        <w:rPr>
          <w:color w:val="000000"/>
        </w:rPr>
        <w:t xml:space="preserve">) is a private, internationally ranked research university with programs in areas ranging from science, technology and business, to public policy, the humanities and the arts. More than 12,000 students in the university’s seven schools and colleges benefit from a small student-to-faculty ratio and an education characterized by its focus on </w:t>
      </w:r>
      <w:r>
        <w:rPr>
          <w:color w:val="000000"/>
        </w:rPr>
        <w:lastRenderedPageBreak/>
        <w:t>creating and implementing solutions for real problems, interdisciplinary collaboration and innovation. A global university, Carnegie Mellon has campuses in Pittsburgh, Pa., California’s Silicon Valley and Qatar, and programs in Africa, Asia, Australia, Europe and Mexico. </w:t>
      </w:r>
      <w:r w:rsidR="00E467F4">
        <w:t xml:space="preserve"> </w:t>
      </w:r>
    </w:p>
    <w:p w:rsidR="00A63AAC" w:rsidRPr="008E1063" w:rsidRDefault="00A63AAC" w:rsidP="008E1063"/>
    <w:sectPr w:rsidR="00A63AAC" w:rsidRPr="008E1063" w:rsidSect="00A63AAC">
      <w:footerReference w:type="first" r:id="rId13"/>
      <w:pgSz w:w="12240" w:h="15840"/>
      <w:pgMar w:top="936" w:right="1008" w:bottom="936" w:left="1008" w:header="648" w:footer="79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814" w:rsidRDefault="00906814">
      <w:r>
        <w:separator/>
      </w:r>
    </w:p>
  </w:endnote>
  <w:endnote w:type="continuationSeparator" w:id="0">
    <w:p w:rsidR="00906814" w:rsidRDefault="0090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140" w:rsidRPr="006B3F1D" w:rsidRDefault="00361140" w:rsidP="00A63AAC">
    <w:pPr>
      <w:pStyle w:val="Footer"/>
      <w:jc w:val="center"/>
      <w:rPr>
        <w:sz w:val="20"/>
      </w:rPr>
    </w:pPr>
    <w:r w:rsidRPr="006B3F1D">
      <w:rPr>
        <w:sz w:val="20"/>
      </w:rPr>
      <w:t>—more—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814" w:rsidRDefault="00906814">
      <w:r>
        <w:separator/>
      </w:r>
    </w:p>
  </w:footnote>
  <w:footnote w:type="continuationSeparator" w:id="0">
    <w:p w:rsidR="00906814" w:rsidRDefault="009068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78A7"/>
    <w:multiLevelType w:val="multilevel"/>
    <w:tmpl w:val="EDC41CAA"/>
    <w:lvl w:ilvl="0">
      <w:start w:val="412"/>
      <w:numFmt w:val="decimal"/>
      <w:lvlText w:val="%1"/>
      <w:lvlJc w:val="left"/>
      <w:pPr>
        <w:tabs>
          <w:tab w:val="num" w:pos="5480"/>
        </w:tabs>
        <w:ind w:left="5480" w:hanging="5480"/>
      </w:pPr>
      <w:rPr>
        <w:rFonts w:hint="default"/>
      </w:rPr>
    </w:lvl>
    <w:lvl w:ilvl="1">
      <w:start w:val="268"/>
      <w:numFmt w:val="decimal"/>
      <w:lvlText w:val="%1-%2"/>
      <w:lvlJc w:val="left"/>
      <w:pPr>
        <w:tabs>
          <w:tab w:val="num" w:pos="5980"/>
        </w:tabs>
        <w:ind w:left="5980" w:hanging="5480"/>
      </w:pPr>
      <w:rPr>
        <w:rFonts w:hint="default"/>
      </w:rPr>
    </w:lvl>
    <w:lvl w:ilvl="2">
      <w:start w:val="3830"/>
      <w:numFmt w:val="decimal"/>
      <w:lvlText w:val="%1-%2-%3"/>
      <w:lvlJc w:val="left"/>
      <w:pPr>
        <w:tabs>
          <w:tab w:val="num" w:pos="6480"/>
        </w:tabs>
        <w:ind w:left="6480" w:hanging="5480"/>
      </w:pPr>
      <w:rPr>
        <w:rFonts w:hint="default"/>
      </w:rPr>
    </w:lvl>
    <w:lvl w:ilvl="3">
      <w:start w:val="1"/>
      <w:numFmt w:val="decimal"/>
      <w:lvlText w:val="%1-%2-%3.%4"/>
      <w:lvlJc w:val="left"/>
      <w:pPr>
        <w:tabs>
          <w:tab w:val="num" w:pos="6980"/>
        </w:tabs>
        <w:ind w:left="6980" w:hanging="5480"/>
      </w:pPr>
      <w:rPr>
        <w:rFonts w:hint="default"/>
      </w:rPr>
    </w:lvl>
    <w:lvl w:ilvl="4">
      <w:start w:val="1"/>
      <w:numFmt w:val="decimal"/>
      <w:lvlText w:val="%1-%2-%3.%4.%5"/>
      <w:lvlJc w:val="left"/>
      <w:pPr>
        <w:tabs>
          <w:tab w:val="num" w:pos="7480"/>
        </w:tabs>
        <w:ind w:left="7480" w:hanging="5480"/>
      </w:pPr>
      <w:rPr>
        <w:rFonts w:hint="default"/>
      </w:rPr>
    </w:lvl>
    <w:lvl w:ilvl="5">
      <w:start w:val="1"/>
      <w:numFmt w:val="decimal"/>
      <w:lvlText w:val="%1-%2-%3.%4.%5.%6"/>
      <w:lvlJc w:val="left"/>
      <w:pPr>
        <w:tabs>
          <w:tab w:val="num" w:pos="7980"/>
        </w:tabs>
        <w:ind w:left="7980" w:hanging="5480"/>
      </w:pPr>
      <w:rPr>
        <w:rFonts w:hint="default"/>
      </w:rPr>
    </w:lvl>
    <w:lvl w:ilvl="6">
      <w:start w:val="1"/>
      <w:numFmt w:val="decimal"/>
      <w:lvlText w:val="%1-%2-%3.%4.%5.%6.%7"/>
      <w:lvlJc w:val="left"/>
      <w:pPr>
        <w:tabs>
          <w:tab w:val="num" w:pos="8480"/>
        </w:tabs>
        <w:ind w:left="8480" w:hanging="5480"/>
      </w:pPr>
      <w:rPr>
        <w:rFonts w:hint="default"/>
      </w:rPr>
    </w:lvl>
    <w:lvl w:ilvl="7">
      <w:start w:val="1"/>
      <w:numFmt w:val="decimal"/>
      <w:lvlText w:val="%1-%2-%3.%4.%5.%6.%7.%8"/>
      <w:lvlJc w:val="left"/>
      <w:pPr>
        <w:tabs>
          <w:tab w:val="num" w:pos="8980"/>
        </w:tabs>
        <w:ind w:left="8980" w:hanging="5480"/>
      </w:pPr>
      <w:rPr>
        <w:rFonts w:hint="default"/>
      </w:rPr>
    </w:lvl>
    <w:lvl w:ilvl="8">
      <w:start w:val="1"/>
      <w:numFmt w:val="decimal"/>
      <w:lvlText w:val="%1-%2-%3.%4.%5.%6.%7.%8.%9"/>
      <w:lvlJc w:val="left"/>
      <w:pPr>
        <w:tabs>
          <w:tab w:val="num" w:pos="9480"/>
        </w:tabs>
        <w:ind w:left="9480" w:hanging="54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A2F"/>
    <w:rsid w:val="00004D93"/>
    <w:rsid w:val="00011B0C"/>
    <w:rsid w:val="000411D1"/>
    <w:rsid w:val="000451A0"/>
    <w:rsid w:val="00050835"/>
    <w:rsid w:val="00082C02"/>
    <w:rsid w:val="000F6982"/>
    <w:rsid w:val="0012356A"/>
    <w:rsid w:val="001365D9"/>
    <w:rsid w:val="0014316B"/>
    <w:rsid w:val="001568BC"/>
    <w:rsid w:val="0018591B"/>
    <w:rsid w:val="00192493"/>
    <w:rsid w:val="001A6138"/>
    <w:rsid w:val="001C1906"/>
    <w:rsid w:val="001F08FC"/>
    <w:rsid w:val="001F65D7"/>
    <w:rsid w:val="00232E69"/>
    <w:rsid w:val="00276E94"/>
    <w:rsid w:val="00292E81"/>
    <w:rsid w:val="002B1448"/>
    <w:rsid w:val="002B1E91"/>
    <w:rsid w:val="002C1879"/>
    <w:rsid w:val="002C2404"/>
    <w:rsid w:val="002E2F7D"/>
    <w:rsid w:val="00316150"/>
    <w:rsid w:val="00361140"/>
    <w:rsid w:val="0037227E"/>
    <w:rsid w:val="0037289C"/>
    <w:rsid w:val="0039527F"/>
    <w:rsid w:val="003C0BCA"/>
    <w:rsid w:val="003E6076"/>
    <w:rsid w:val="00416C94"/>
    <w:rsid w:val="004240E9"/>
    <w:rsid w:val="00425E67"/>
    <w:rsid w:val="00496518"/>
    <w:rsid w:val="004B7B66"/>
    <w:rsid w:val="004C3BB5"/>
    <w:rsid w:val="004D2E80"/>
    <w:rsid w:val="004E4C26"/>
    <w:rsid w:val="004F636B"/>
    <w:rsid w:val="0056616C"/>
    <w:rsid w:val="005A23DE"/>
    <w:rsid w:val="005A2A2F"/>
    <w:rsid w:val="005A3999"/>
    <w:rsid w:val="005A5428"/>
    <w:rsid w:val="005D1F37"/>
    <w:rsid w:val="005F2A5F"/>
    <w:rsid w:val="00615875"/>
    <w:rsid w:val="00620001"/>
    <w:rsid w:val="00644D4A"/>
    <w:rsid w:val="006553C3"/>
    <w:rsid w:val="007133DC"/>
    <w:rsid w:val="00750297"/>
    <w:rsid w:val="00752828"/>
    <w:rsid w:val="0078473D"/>
    <w:rsid w:val="00797D1D"/>
    <w:rsid w:val="007A624E"/>
    <w:rsid w:val="007F2D7B"/>
    <w:rsid w:val="00866E42"/>
    <w:rsid w:val="00877F0A"/>
    <w:rsid w:val="00880340"/>
    <w:rsid w:val="008838FD"/>
    <w:rsid w:val="00883B65"/>
    <w:rsid w:val="008859AA"/>
    <w:rsid w:val="008E1063"/>
    <w:rsid w:val="00906814"/>
    <w:rsid w:val="00932EA9"/>
    <w:rsid w:val="00961C5A"/>
    <w:rsid w:val="0096231E"/>
    <w:rsid w:val="00991660"/>
    <w:rsid w:val="009B3E48"/>
    <w:rsid w:val="009D1472"/>
    <w:rsid w:val="00A63AAC"/>
    <w:rsid w:val="00B367D6"/>
    <w:rsid w:val="00BA702D"/>
    <w:rsid w:val="00BB2D4E"/>
    <w:rsid w:val="00BE2876"/>
    <w:rsid w:val="00C00758"/>
    <w:rsid w:val="00C8078B"/>
    <w:rsid w:val="00C903E0"/>
    <w:rsid w:val="00C95DFA"/>
    <w:rsid w:val="00CC569E"/>
    <w:rsid w:val="00CE6B61"/>
    <w:rsid w:val="00CF5D0E"/>
    <w:rsid w:val="00D047FD"/>
    <w:rsid w:val="00D234EA"/>
    <w:rsid w:val="00D324B1"/>
    <w:rsid w:val="00DD057A"/>
    <w:rsid w:val="00DE31A6"/>
    <w:rsid w:val="00DE33D7"/>
    <w:rsid w:val="00E01376"/>
    <w:rsid w:val="00E3474C"/>
    <w:rsid w:val="00E40CC9"/>
    <w:rsid w:val="00E467F4"/>
    <w:rsid w:val="00EA2A0C"/>
    <w:rsid w:val="00ED347B"/>
    <w:rsid w:val="00EE3B31"/>
    <w:rsid w:val="00EF4CCE"/>
    <w:rsid w:val="00F82F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25B02"/>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B6C0E"/>
    <w:rPr>
      <w:rFonts w:ascii="Lucida Grande" w:hAnsi="Lucida Grande"/>
      <w:sz w:val="18"/>
      <w:szCs w:val="18"/>
    </w:rPr>
  </w:style>
  <w:style w:type="paragraph" w:styleId="Header">
    <w:name w:val="header"/>
    <w:basedOn w:val="Normal"/>
    <w:rsid w:val="00DE45D5"/>
    <w:pPr>
      <w:tabs>
        <w:tab w:val="center" w:pos="4320"/>
        <w:tab w:val="right" w:pos="8640"/>
      </w:tabs>
    </w:pPr>
  </w:style>
  <w:style w:type="paragraph" w:styleId="Footer">
    <w:name w:val="footer"/>
    <w:basedOn w:val="Normal"/>
    <w:semiHidden/>
    <w:rsid w:val="00DE45D5"/>
    <w:pPr>
      <w:tabs>
        <w:tab w:val="center" w:pos="4320"/>
        <w:tab w:val="right" w:pos="8640"/>
      </w:tabs>
    </w:pPr>
  </w:style>
  <w:style w:type="character" w:styleId="Hyperlink">
    <w:name w:val="Hyperlink"/>
    <w:basedOn w:val="DefaultParagraphFont"/>
    <w:rsid w:val="006B3F1D"/>
    <w:rPr>
      <w:color w:val="0000FF"/>
      <w:u w:val="single"/>
    </w:rPr>
  </w:style>
  <w:style w:type="character" w:styleId="FollowedHyperlink">
    <w:name w:val="FollowedHyperlink"/>
    <w:basedOn w:val="DefaultParagraphFont"/>
    <w:uiPriority w:val="99"/>
    <w:semiHidden/>
    <w:unhideWhenUsed/>
    <w:rsid w:val="004965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25B02"/>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B6C0E"/>
    <w:rPr>
      <w:rFonts w:ascii="Lucida Grande" w:hAnsi="Lucida Grande"/>
      <w:sz w:val="18"/>
      <w:szCs w:val="18"/>
    </w:rPr>
  </w:style>
  <w:style w:type="paragraph" w:styleId="Header">
    <w:name w:val="header"/>
    <w:basedOn w:val="Normal"/>
    <w:rsid w:val="00DE45D5"/>
    <w:pPr>
      <w:tabs>
        <w:tab w:val="center" w:pos="4320"/>
        <w:tab w:val="right" w:pos="8640"/>
      </w:tabs>
    </w:pPr>
  </w:style>
  <w:style w:type="paragraph" w:styleId="Footer">
    <w:name w:val="footer"/>
    <w:basedOn w:val="Normal"/>
    <w:semiHidden/>
    <w:rsid w:val="00DE45D5"/>
    <w:pPr>
      <w:tabs>
        <w:tab w:val="center" w:pos="4320"/>
        <w:tab w:val="right" w:pos="8640"/>
      </w:tabs>
    </w:pPr>
  </w:style>
  <w:style w:type="character" w:styleId="Hyperlink">
    <w:name w:val="Hyperlink"/>
    <w:basedOn w:val="DefaultParagraphFont"/>
    <w:rsid w:val="006B3F1D"/>
    <w:rPr>
      <w:color w:val="0000FF"/>
      <w:u w:val="single"/>
    </w:rPr>
  </w:style>
  <w:style w:type="character" w:styleId="FollowedHyperlink">
    <w:name w:val="FollowedHyperlink"/>
    <w:basedOn w:val="DefaultParagraphFont"/>
    <w:uiPriority w:val="99"/>
    <w:semiHidden/>
    <w:unhideWhenUsed/>
    <w:rsid w:val="004965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976001">
      <w:bodyDiv w:val="1"/>
      <w:marLeft w:val="0"/>
      <w:marRight w:val="0"/>
      <w:marTop w:val="0"/>
      <w:marBottom w:val="0"/>
      <w:divBdr>
        <w:top w:val="none" w:sz="0" w:space="0" w:color="auto"/>
        <w:left w:val="none" w:sz="0" w:space="0" w:color="auto"/>
        <w:bottom w:val="none" w:sz="0" w:space="0" w:color="auto"/>
        <w:right w:val="none" w:sz="0" w:space="0" w:color="auto"/>
      </w:divBdr>
    </w:div>
    <w:div w:id="200979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m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ad-schools.usnews.rankingsandreviews.com/best-graduate-schools/top-science-schools/computer-science-ranking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C:\Users\bspice\Documents\bspice@cs.cmu.ed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pice\AppData\Roaming\Microsoft\Templates\release%20template%2003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17B0D-5457-4855-A30D-8637E6B63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template 032014.dotx</Template>
  <TotalTime>0</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Carnegie Mellon University Advancement</Company>
  <LinksUpToDate>false</LinksUpToDate>
  <CharactersWithSpaces>6514</CharactersWithSpaces>
  <SharedDoc>false</SharedDoc>
  <HLinks>
    <vt:vector size="18" baseType="variant">
      <vt:variant>
        <vt:i4>2949239</vt:i4>
      </vt:variant>
      <vt:variant>
        <vt:i4>3</vt:i4>
      </vt:variant>
      <vt:variant>
        <vt:i4>0</vt:i4>
      </vt:variant>
      <vt:variant>
        <vt:i4>5</vt:i4>
      </vt:variant>
      <vt:variant>
        <vt:lpwstr>http://www.cmu.edu</vt:lpwstr>
      </vt:variant>
      <vt:variant>
        <vt:lpwstr/>
      </vt:variant>
      <vt:variant>
        <vt:i4>2031714</vt:i4>
      </vt:variant>
      <vt:variant>
        <vt:i4>0</vt:i4>
      </vt:variant>
      <vt:variant>
        <vt:i4>0</vt:i4>
      </vt:variant>
      <vt:variant>
        <vt:i4>5</vt:i4>
      </vt:variant>
      <vt:variant>
        <vt:lpwstr>mailto:aw16@andrew.cmu.edu</vt:lpwstr>
      </vt:variant>
      <vt:variant>
        <vt:lpwstr/>
      </vt:variant>
      <vt:variant>
        <vt:i4>3801108</vt:i4>
      </vt:variant>
      <vt:variant>
        <vt:i4>2048</vt:i4>
      </vt:variant>
      <vt:variant>
        <vt:i4>1025</vt:i4>
      </vt:variant>
      <vt:variant>
        <vt:i4>1</vt:i4>
      </vt:variant>
      <vt:variant>
        <vt:lpwstr>CMU_logo_horiz_black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 Spice</dc:creator>
  <cp:lastModifiedBy>Jonathan Aldrich</cp:lastModifiedBy>
  <cp:revision>2</cp:revision>
  <cp:lastPrinted>2014-02-01T14:45:00Z</cp:lastPrinted>
  <dcterms:created xsi:type="dcterms:W3CDTF">2014-08-07T13:57:00Z</dcterms:created>
  <dcterms:modified xsi:type="dcterms:W3CDTF">2014-08-07T13:57:00Z</dcterms:modified>
</cp:coreProperties>
</file>